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  <w:tblPrChange w:id="0" w:author="Vignesh Raj" w:date="2022-10-14T23:1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508"/>
        <w:gridCol w:w="4843"/>
        <w:tblGridChange w:id="1">
          <w:tblGrid>
            <w:gridCol w:w="4508"/>
            <w:gridCol w:w="4508"/>
          </w:tblGrid>
        </w:tblGridChange>
      </w:tblGrid>
      <w:tr w:rsidR="005B2106" w14:paraId="38C4EC49" w14:textId="77777777" w:rsidTr="00C95C4F">
        <w:tc>
          <w:tcPr>
            <w:tcW w:w="4508" w:type="dxa"/>
            <w:tcPrChange w:id="2" w:author="Vignesh Raj" w:date="2022-10-14T23:12:00Z">
              <w:tcPr>
                <w:tcW w:w="4508" w:type="dxa"/>
              </w:tcPr>
            </w:tcPrChange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843" w:type="dxa"/>
            <w:tcPrChange w:id="3" w:author="Vignesh Raj" w:date="2022-10-14T23:12:00Z">
              <w:tcPr>
                <w:tcW w:w="4508" w:type="dxa"/>
              </w:tcPr>
            </w:tcPrChange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C95C4F">
        <w:tc>
          <w:tcPr>
            <w:tcW w:w="4508" w:type="dxa"/>
            <w:tcPrChange w:id="4" w:author="Vignesh Raj" w:date="2022-10-14T23:12:00Z">
              <w:tcPr>
                <w:tcW w:w="4508" w:type="dxa"/>
              </w:tcPr>
            </w:tcPrChange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  <w:tcPrChange w:id="5" w:author="Vignesh Raj" w:date="2022-10-14T23:12:00Z">
              <w:tcPr>
                <w:tcW w:w="4508" w:type="dxa"/>
              </w:tcPr>
            </w:tcPrChange>
          </w:tcPr>
          <w:p w14:paraId="039728F8" w14:textId="12762382" w:rsidR="00FE2407" w:rsidRDefault="00FE2407" w:rsidP="00FE2407">
            <w:r w:rsidRPr="00AB20AC">
              <w:rPr>
                <w:rFonts w:cstheme="minorHAnsi"/>
              </w:rPr>
              <w:t>PNT2022TMID</w:t>
            </w:r>
            <w:ins w:id="6" w:author="Vignesh Raj" w:date="2022-10-14T23:11:00Z">
              <w:r w:rsidR="00C95C4F">
                <w:rPr>
                  <w:rFonts w:cstheme="minorHAnsi"/>
                </w:rPr>
                <w:t>0</w:t>
              </w:r>
            </w:ins>
            <w:ins w:id="7" w:author="lokesh murali" w:date="2022-11-19T21:36:00Z">
              <w:r w:rsidR="007D3003">
                <w:rPr>
                  <w:rFonts w:cstheme="minorHAnsi"/>
                </w:rPr>
                <w:t>1326</w:t>
              </w:r>
            </w:ins>
            <w:bookmarkStart w:id="8" w:name="_GoBack"/>
            <w:bookmarkEnd w:id="8"/>
            <w:ins w:id="9" w:author="Vignesh Raj" w:date="2022-10-14T23:12:00Z">
              <w:del w:id="10" w:author="lokesh murali" w:date="2022-11-19T21:36:00Z">
                <w:r w:rsidR="00C95C4F" w:rsidDel="007D3003">
                  <w:rPr>
                    <w:rFonts w:cstheme="minorHAnsi"/>
                  </w:rPr>
                  <w:delText>419</w:delText>
                </w:r>
              </w:del>
            </w:ins>
            <w:del w:id="11" w:author="Vignesh Raj" w:date="2022-10-14T23:11:00Z">
              <w:r w:rsidRPr="00AB20AC" w:rsidDel="00C95C4F">
                <w:rPr>
                  <w:rFonts w:cstheme="minorHAnsi"/>
                </w:rPr>
                <w:delText>xxxxxx</w:delText>
              </w:r>
            </w:del>
          </w:p>
        </w:tc>
      </w:tr>
      <w:tr w:rsidR="00FE2407" w14:paraId="44337B49" w14:textId="77777777" w:rsidTr="00C95C4F">
        <w:tc>
          <w:tcPr>
            <w:tcW w:w="4508" w:type="dxa"/>
            <w:tcPrChange w:id="12" w:author="Vignesh Raj" w:date="2022-10-14T23:12:00Z">
              <w:tcPr>
                <w:tcW w:w="4508" w:type="dxa"/>
              </w:tcPr>
            </w:tcPrChange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  <w:tcPrChange w:id="13" w:author="Vignesh Raj" w:date="2022-10-14T23:12:00Z">
              <w:tcPr>
                <w:tcW w:w="4508" w:type="dxa"/>
              </w:tcPr>
            </w:tcPrChange>
          </w:tcPr>
          <w:p w14:paraId="73314510" w14:textId="65FB6C19" w:rsidR="00FE2407" w:rsidRDefault="00C95C4F" w:rsidP="00FE2407">
            <w:ins w:id="14" w:author="Vignesh Raj" w:date="2022-10-14T23:12:00Z">
              <w:r>
                <w:t>Emerging Methods for Early Detection of Forest Fires</w:t>
              </w:r>
            </w:ins>
            <w:del w:id="15" w:author="Vignesh Raj" w:date="2022-10-14T23:12:00Z">
              <w:r w:rsidR="00FE2407" w:rsidRPr="00AB20AC" w:rsidDel="00C95C4F">
                <w:rPr>
                  <w:rFonts w:cstheme="minorHAnsi"/>
                </w:rPr>
                <w:delText>Project - xxx</w:delText>
              </w:r>
            </w:del>
          </w:p>
        </w:tc>
      </w:tr>
      <w:tr w:rsidR="005B2106" w14:paraId="64738A3C" w14:textId="77777777" w:rsidTr="00C95C4F">
        <w:tc>
          <w:tcPr>
            <w:tcW w:w="4508" w:type="dxa"/>
            <w:tcPrChange w:id="16" w:author="Vignesh Raj" w:date="2022-10-14T23:12:00Z">
              <w:tcPr>
                <w:tcW w:w="4508" w:type="dxa"/>
              </w:tcPr>
            </w:tcPrChange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843" w:type="dxa"/>
            <w:tcPrChange w:id="17" w:author="Vignesh Raj" w:date="2022-10-14T23:12:00Z">
              <w:tcPr>
                <w:tcW w:w="4508" w:type="dxa"/>
              </w:tcPr>
            </w:tcPrChange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6148593E" w14:textId="5322EB8B" w:rsidR="003C4A8E" w:rsidRDefault="000F657E" w:rsidP="00DB6A25">
      <w:pPr>
        <w:rPr>
          <w:sz w:val="24"/>
          <w:szCs w:val="24"/>
        </w:rPr>
      </w:pPr>
      <w:r w:rsidRPr="000F657E">
        <w:rPr>
          <w:noProof/>
          <w:sz w:val="24"/>
          <w:szCs w:val="24"/>
          <w:lang w:eastAsia="en-IN"/>
        </w:rPr>
        <w:drawing>
          <wp:inline distT="0" distB="0" distL="0" distR="0" wp14:anchorId="7DB32336" wp14:editId="3B9B66C9">
            <wp:extent cx="5731510" cy="116117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EF1" w14:textId="1A24F12B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87"/>
        <w:gridCol w:w="4664"/>
      </w:tblGrid>
      <w:tr w:rsidR="000F657E" w14:paraId="3690B12A" w14:textId="77777777" w:rsidTr="00C20C9B">
        <w:trPr>
          <w:trHeight w:val="2254"/>
        </w:trPr>
        <w:tc>
          <w:tcPr>
            <w:tcW w:w="4687" w:type="dxa"/>
          </w:tcPr>
          <w:p w14:paraId="16347648" w14:textId="07AA169B" w:rsidR="000F657E" w:rsidRDefault="00C20C9B" w:rsidP="003E3A16">
            <w:pPr>
              <w:rPr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4664" w:type="dxa"/>
          </w:tcPr>
          <w:p w14:paraId="1B50B3AE" w14:textId="77777777" w:rsidR="000F657E" w:rsidRDefault="000F657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Forest fires are a major environmental issue creating economic and ecological damage while endangering human lives.</w:t>
            </w:r>
          </w:p>
          <w:p w14:paraId="75AA787A" w14:textId="18CD4885" w:rsidR="00C20C9B" w:rsidRDefault="00C20C9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typically about 100,000 wildfires. It is difficult to predict and detect Forest fire in a sparsely populated forest area and it is more difficult if the prediction is done using ground -based methods like camera or video-based </w:t>
            </w:r>
            <w:del w:id="18" w:author="Vignesh Raj" w:date="2022-10-14T23:04:00Z">
              <w:r w:rsidDel="005B0AD2">
                <w:rPr>
                  <w:sz w:val="24"/>
                  <w:szCs w:val="24"/>
                </w:rPr>
                <w:delText>apporach</w:delText>
              </w:r>
            </w:del>
            <w:proofErr w:type="spellStart"/>
            <w:ins w:id="19" w:author="Vignesh Raj" w:date="2022-10-14T23:04:00Z">
              <w:r w:rsidR="005B0AD2">
                <w:rPr>
                  <w:sz w:val="24"/>
                  <w:szCs w:val="24"/>
                </w:rPr>
                <w:t>approach.Satellites</w:t>
              </w:r>
              <w:proofErr w:type="spellEnd"/>
              <w:r w:rsidR="005B0AD2">
                <w:rPr>
                  <w:sz w:val="24"/>
                  <w:szCs w:val="24"/>
                </w:rPr>
                <w:t xml:space="preserve"> can be an import</w:t>
              </w:r>
            </w:ins>
            <w:ins w:id="20" w:author="Vignesh Raj" w:date="2022-10-14T23:05:00Z">
              <w:r w:rsidR="005B0AD2">
                <w:rPr>
                  <w:sz w:val="24"/>
                  <w:szCs w:val="24"/>
                </w:rPr>
                <w:t>ant source of data prior to and also during the Fire due to its rel</w:t>
              </w:r>
            </w:ins>
            <w:ins w:id="21" w:author="Vignesh Raj" w:date="2022-10-14T23:06:00Z">
              <w:r w:rsidR="005B0AD2">
                <w:rPr>
                  <w:sz w:val="24"/>
                  <w:szCs w:val="24"/>
                </w:rPr>
                <w:t xml:space="preserve">iability and efficiency. The various real-time forest fire detection </w:t>
              </w:r>
            </w:ins>
            <w:ins w:id="22" w:author="Vignesh Raj" w:date="2022-10-14T23:09:00Z">
              <w:r w:rsidR="005B0AD2">
                <w:rPr>
                  <w:sz w:val="24"/>
                  <w:szCs w:val="24"/>
                </w:rPr>
                <w:t>and pre</w:t>
              </w:r>
            </w:ins>
            <w:ins w:id="23" w:author="Vignesh Raj" w:date="2022-10-14T23:10:00Z">
              <w:r w:rsidR="005B0AD2">
                <w:rPr>
                  <w:sz w:val="24"/>
                  <w:szCs w:val="24"/>
                </w:rPr>
                <w:t>diction approaches with, the goal of informing the local fire authorities</w:t>
              </w:r>
            </w:ins>
          </w:p>
        </w:tc>
      </w:tr>
      <w:tr w:rsidR="00C20C9B" w14:paraId="02F837B0" w14:textId="77777777" w:rsidTr="00C20C9B">
        <w:trPr>
          <w:trHeight w:val="313"/>
        </w:trPr>
        <w:tc>
          <w:tcPr>
            <w:tcW w:w="4687" w:type="dxa"/>
          </w:tcPr>
          <w:p w14:paraId="42036821" w14:textId="3A35BCAD" w:rsidR="00C20C9B" w:rsidRPr="007A3AE5" w:rsidRDefault="00C20C9B" w:rsidP="003E3A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IAM</w:t>
            </w:r>
          </w:p>
        </w:tc>
        <w:tc>
          <w:tcPr>
            <w:tcW w:w="4664" w:type="dxa"/>
          </w:tcPr>
          <w:p w14:paraId="17BE84C5" w14:textId="2EB28242" w:rsidR="00C20C9B" w:rsidRDefault="00C20C9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Forest fire department</w:t>
            </w:r>
          </w:p>
        </w:tc>
      </w:tr>
      <w:tr w:rsidR="00C20C9B" w14:paraId="51D4CC41" w14:textId="77777777" w:rsidTr="00C20C9B">
        <w:trPr>
          <w:trHeight w:val="313"/>
        </w:trPr>
        <w:tc>
          <w:tcPr>
            <w:tcW w:w="4687" w:type="dxa"/>
          </w:tcPr>
          <w:p w14:paraId="5FD686C2" w14:textId="6DA97EA7" w:rsidR="00C20C9B" w:rsidRDefault="00C20C9B" w:rsidP="003E3A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4664" w:type="dxa"/>
          </w:tcPr>
          <w:p w14:paraId="43FCBC68" w14:textId="1922B12F" w:rsidR="00C20C9B" w:rsidRDefault="00C20C9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Frequently monitor fire and make sure to prevent them from getting destroyed. </w:t>
            </w:r>
            <w:proofErr w:type="spellStart"/>
            <w:r>
              <w:rPr>
                <w:sz w:val="24"/>
                <w:szCs w:val="24"/>
              </w:rPr>
              <w:t>Analyze</w:t>
            </w:r>
            <w:proofErr w:type="spellEnd"/>
            <w:r>
              <w:rPr>
                <w:sz w:val="24"/>
                <w:szCs w:val="24"/>
              </w:rPr>
              <w:t xml:space="preserve"> data from various thermal camera </w:t>
            </w:r>
          </w:p>
        </w:tc>
      </w:tr>
      <w:tr w:rsidR="00C20C9B" w14:paraId="751CDA52" w14:textId="77777777" w:rsidTr="00C20C9B">
        <w:trPr>
          <w:trHeight w:val="313"/>
        </w:trPr>
        <w:tc>
          <w:tcPr>
            <w:tcW w:w="4687" w:type="dxa"/>
          </w:tcPr>
          <w:p w14:paraId="1623AACC" w14:textId="2B492B60" w:rsidR="00C20C9B" w:rsidRDefault="00C20C9B" w:rsidP="003E3A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But </w:t>
            </w:r>
          </w:p>
        </w:tc>
        <w:tc>
          <w:tcPr>
            <w:tcW w:w="4664" w:type="dxa"/>
          </w:tcPr>
          <w:p w14:paraId="715C184B" w14:textId="5FB256F3" w:rsidR="00C20C9B" w:rsidRDefault="00C20C9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Requires a lot of thermal cameras for monitoring </w:t>
            </w:r>
          </w:p>
        </w:tc>
      </w:tr>
      <w:tr w:rsidR="00C20C9B" w14:paraId="01A68753" w14:textId="77777777" w:rsidTr="00C20C9B">
        <w:trPr>
          <w:trHeight w:val="313"/>
        </w:trPr>
        <w:tc>
          <w:tcPr>
            <w:tcW w:w="4687" w:type="dxa"/>
          </w:tcPr>
          <w:p w14:paraId="76FC280A" w14:textId="6B11BEE1" w:rsidR="00C20C9B" w:rsidRDefault="00C20C9B" w:rsidP="003E3A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4664" w:type="dxa"/>
          </w:tcPr>
          <w:p w14:paraId="4298F973" w14:textId="692A8183" w:rsidR="00C20C9B" w:rsidRDefault="00C20C9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It’s really hard to cover </w:t>
            </w:r>
            <w:ins w:id="24" w:author="Vignesh Raj" w:date="2022-10-14T22:59:00Z">
              <w:r>
                <w:rPr>
                  <w:sz w:val="24"/>
                  <w:szCs w:val="24"/>
                </w:rPr>
                <w:t xml:space="preserve">large boundaries and </w:t>
              </w:r>
              <w:proofErr w:type="spellStart"/>
              <w:r>
                <w:rPr>
                  <w:sz w:val="24"/>
                  <w:szCs w:val="24"/>
                </w:rPr>
                <w:t>monitorthem</w:t>
              </w:r>
              <w:proofErr w:type="spellEnd"/>
              <w:r>
                <w:rPr>
                  <w:sz w:val="24"/>
                  <w:szCs w:val="24"/>
                </w:rPr>
                <w:t xml:space="preserve"> 24 hours a day </w:t>
              </w:r>
            </w:ins>
          </w:p>
        </w:tc>
      </w:tr>
      <w:tr w:rsidR="00C20C9B" w14:paraId="5AC8EE72" w14:textId="77777777" w:rsidTr="00C20C9B">
        <w:trPr>
          <w:trHeight w:val="313"/>
        </w:trPr>
        <w:tc>
          <w:tcPr>
            <w:tcW w:w="4687" w:type="dxa"/>
          </w:tcPr>
          <w:p w14:paraId="11D5A362" w14:textId="7450828C" w:rsidR="00C20C9B" w:rsidRDefault="00C20C9B" w:rsidP="003E3A16">
            <w:pPr>
              <w:rPr>
                <w:b/>
                <w:bCs/>
                <w:sz w:val="24"/>
                <w:szCs w:val="24"/>
              </w:rPr>
            </w:pPr>
            <w:ins w:id="25" w:author="Vignesh Raj" w:date="2022-10-14T22:59:00Z">
              <w:r>
                <w:rPr>
                  <w:b/>
                  <w:bCs/>
                  <w:sz w:val="24"/>
                  <w:szCs w:val="24"/>
                </w:rPr>
                <w:t>Which</w:t>
              </w:r>
            </w:ins>
            <w:ins w:id="26" w:author="Vignesh Raj" w:date="2022-10-14T23:00:00Z">
              <w:r>
                <w:rPr>
                  <w:b/>
                  <w:bCs/>
                  <w:sz w:val="24"/>
                  <w:szCs w:val="24"/>
                </w:rPr>
                <w:t xml:space="preserve"> make me feel </w:t>
              </w:r>
            </w:ins>
          </w:p>
        </w:tc>
        <w:tc>
          <w:tcPr>
            <w:tcW w:w="4664" w:type="dxa"/>
          </w:tcPr>
          <w:p w14:paraId="4BE99369" w14:textId="47F56629" w:rsidR="00C20C9B" w:rsidRDefault="00C20C9B" w:rsidP="003E3A16">
            <w:pPr>
              <w:rPr>
                <w:sz w:val="24"/>
                <w:szCs w:val="24"/>
              </w:rPr>
            </w:pPr>
            <w:ins w:id="27" w:author="Vignesh Raj" w:date="2022-10-14T23:00:00Z">
              <w:r>
                <w:rPr>
                  <w:sz w:val="24"/>
                  <w:szCs w:val="24"/>
                </w:rPr>
                <w:t xml:space="preserve">Stressed and agitated about the forest are burning </w:t>
              </w:r>
              <w:proofErr w:type="gramStart"/>
              <w:r>
                <w:rPr>
                  <w:sz w:val="24"/>
                  <w:szCs w:val="24"/>
                </w:rPr>
                <w:t xml:space="preserve">fast </w:t>
              </w:r>
              <w:r w:rsidR="005B0AD2">
                <w:rPr>
                  <w:sz w:val="24"/>
                  <w:szCs w:val="24"/>
                </w:rPr>
                <w:t>.</w:t>
              </w:r>
            </w:ins>
            <w:proofErr w:type="gramEnd"/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gnesh Raj">
    <w15:presenceInfo w15:providerId="Windows Live" w15:userId="8bd34941e8ce4532"/>
  </w15:person>
  <w15:person w15:author="lokesh murali">
    <w15:presenceInfo w15:providerId="Windows Live" w15:userId="6e2ee3c751a30f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F657E"/>
    <w:rsid w:val="00213958"/>
    <w:rsid w:val="003C4A8E"/>
    <w:rsid w:val="003E3A16"/>
    <w:rsid w:val="005B0AD2"/>
    <w:rsid w:val="005B2106"/>
    <w:rsid w:val="007A3AE5"/>
    <w:rsid w:val="007D3003"/>
    <w:rsid w:val="00980889"/>
    <w:rsid w:val="009D3AA0"/>
    <w:rsid w:val="00AC3CA1"/>
    <w:rsid w:val="00AC7F0A"/>
    <w:rsid w:val="00C20C9B"/>
    <w:rsid w:val="00C95C4F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C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lokesh murali</cp:lastModifiedBy>
  <cp:revision>5</cp:revision>
  <dcterms:created xsi:type="dcterms:W3CDTF">2022-09-18T16:51:00Z</dcterms:created>
  <dcterms:modified xsi:type="dcterms:W3CDTF">2022-11-19T16:06:00Z</dcterms:modified>
</cp:coreProperties>
</file>